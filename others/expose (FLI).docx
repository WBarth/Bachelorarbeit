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2F4E" w14:textId="505E4E2C" w:rsidR="00D5445A" w:rsidRDefault="00D5445A" w:rsidP="007B00C5">
      <w:pPr>
        <w:rPr>
          <w:b/>
          <w:bCs/>
          <w:sz w:val="32"/>
          <w:szCs w:val="32"/>
        </w:rPr>
      </w:pPr>
      <w:r w:rsidRPr="00D5445A">
        <w:rPr>
          <w:b/>
          <w:bCs/>
          <w:sz w:val="32"/>
          <w:szCs w:val="32"/>
        </w:rPr>
        <w:t>Exposee Bachelorarbeit</w:t>
      </w:r>
    </w:p>
    <w:p w14:paraId="4CE9DAB4" w14:textId="77777777" w:rsidR="00D5445A" w:rsidRPr="00D5445A" w:rsidRDefault="00D5445A" w:rsidP="007B00C5">
      <w:pPr>
        <w:rPr>
          <w:b/>
          <w:bCs/>
          <w:sz w:val="32"/>
          <w:szCs w:val="32"/>
        </w:rPr>
      </w:pPr>
    </w:p>
    <w:p w14:paraId="56C25133" w14:textId="0593883D" w:rsidR="007B00C5" w:rsidRDefault="007B00C5" w:rsidP="007B00C5">
      <w:r>
        <w:t>Bereich: Informatik</w:t>
      </w:r>
    </w:p>
    <w:p w14:paraId="77B1FCF9" w14:textId="6894D908" w:rsidR="007B00C5" w:rsidRDefault="007B00C5" w:rsidP="007B00C5">
      <w:r>
        <w:t xml:space="preserve">Art: </w:t>
      </w:r>
      <w:r w:rsidR="00D5445A">
        <w:t>empirische Art (</w:t>
      </w:r>
      <w:r w:rsidR="00592F68">
        <w:t>Nutzwertanalyse?</w:t>
      </w:r>
      <w:r w:rsidR="00D5445A">
        <w:t>)</w:t>
      </w:r>
    </w:p>
    <w:p w14:paraId="0242C86F" w14:textId="77777777" w:rsidR="007B00C5" w:rsidRDefault="007B00C5" w:rsidP="007B00C5"/>
    <w:p w14:paraId="570FF40F" w14:textId="77777777" w:rsidR="007B00C5" w:rsidRDefault="007B00C5" w:rsidP="007B00C5">
      <w:r>
        <w:t>Titel:</w:t>
      </w:r>
    </w:p>
    <w:p w14:paraId="1A12C3F6" w14:textId="77777777" w:rsidR="007B00C5" w:rsidRDefault="007B00C5" w:rsidP="007B00C5">
      <w:pPr>
        <w:rPr>
          <w:b/>
          <w:bCs/>
        </w:rPr>
      </w:pPr>
      <w:r w:rsidRPr="0015428A">
        <w:rPr>
          <w:b/>
          <w:bCs/>
        </w:rPr>
        <w:t>Implementierung eines Drahtlosen Fußschalters</w:t>
      </w:r>
    </w:p>
    <w:p w14:paraId="5CF47D0C" w14:textId="77777777" w:rsidR="007B00C5" w:rsidRDefault="007B00C5" w:rsidP="007B00C5">
      <w:r>
        <w:t>Entwicklung eines multifunktionalen drahtlosen Fußschalters zum Ansteuern von HCT-Messgeräten</w:t>
      </w:r>
    </w:p>
    <w:p w14:paraId="213E3081" w14:textId="2AC976FC" w:rsidR="00D60E8B" w:rsidRDefault="00D60E8B"/>
    <w:p w14:paraId="0DE65912" w14:textId="77777777" w:rsidR="00B13D53" w:rsidRDefault="00B13D53"/>
    <w:p w14:paraId="25504880" w14:textId="77777777" w:rsidR="007B00C5" w:rsidRPr="00006E5B" w:rsidRDefault="007B00C5" w:rsidP="007B00C5">
      <w:pPr>
        <w:rPr>
          <w:b/>
          <w:bCs/>
        </w:rPr>
      </w:pPr>
      <w:r w:rsidRPr="00006E5B">
        <w:rPr>
          <w:b/>
          <w:bCs/>
        </w:rPr>
        <w:t>1. Problemstellung</w:t>
      </w:r>
    </w:p>
    <w:p w14:paraId="2D1BF9F0" w14:textId="2BDB9B24" w:rsidR="007B00C5" w:rsidRDefault="007B00C5" w:rsidP="007B00C5">
      <w:r>
        <w:t xml:space="preserve">Die Digitalisierung von </w:t>
      </w:r>
      <w:r w:rsidR="00CB49F2">
        <w:t>Werkzeug in der Industrie ist in vollem Gange. Der Hauptgrund dafür ist neben der einfacheren und genaueren Bedienung die Möglichkeit</w:t>
      </w:r>
      <w:ins w:id="0" w:author="Lippach Freddy" w:date="2023-02-26T10:38:00Z">
        <w:r w:rsidR="001503FD">
          <w:t>,</w:t>
        </w:r>
      </w:ins>
      <w:r w:rsidR="00CB49F2">
        <w:t xml:space="preserve"> durchgeführte Arbeitsschritte auf einem Computer zu protokollieren.</w:t>
      </w:r>
      <w:r>
        <w:t xml:space="preserve"> </w:t>
      </w:r>
      <w:r w:rsidR="00CB49F2">
        <w:t>Das ermöglicht eine automatisierte Qualitätskontrolle, sowie den Nachweis</w:t>
      </w:r>
      <w:ins w:id="1" w:author="Lippach Freddy" w:date="2023-02-26T10:39:00Z">
        <w:r w:rsidR="001503FD">
          <w:t>,</w:t>
        </w:r>
      </w:ins>
      <w:r w:rsidR="00CB49F2">
        <w:t xml:space="preserve"> das</w:t>
      </w:r>
      <w:ins w:id="2" w:author="Lippach Freddy" w:date="2023-02-26T10:39:00Z">
        <w:r w:rsidR="001503FD">
          <w:t>s</w:t>
        </w:r>
      </w:ins>
      <w:r w:rsidR="00CB49F2">
        <w:t xml:space="preserve"> Standards in der Fertigung eingehalten wurden, was in Branchen wie der Automobileindustrie oder der Luftfahrt </w:t>
      </w:r>
      <w:ins w:id="3" w:author="Lippach Freddy" w:date="2023-02-26T10:39:00Z">
        <w:r w:rsidR="001503FD">
          <w:t xml:space="preserve">vom Gesetzgeber </w:t>
        </w:r>
      </w:ins>
      <w:del w:id="4" w:author="Lippach Freddy" w:date="2023-02-26T10:39:00Z">
        <w:r w:rsidR="00CB49F2" w:rsidDel="00241E37">
          <w:delText>von der deutschen Regierung</w:delText>
        </w:r>
        <w:r w:rsidR="000C2E14" w:rsidDel="00241E37">
          <w:delText xml:space="preserve"> sogar</w:delText>
        </w:r>
        <w:r w:rsidR="00CB49F2" w:rsidDel="00241E37">
          <w:delText xml:space="preserve"> erzwungen</w:delText>
        </w:r>
      </w:del>
      <w:ins w:id="5" w:author="Lippach Freddy" w:date="2023-02-26T10:39:00Z">
        <w:r w:rsidR="00241E37">
          <w:t xml:space="preserve"> gefordert</w:t>
        </w:r>
      </w:ins>
      <w:r w:rsidR="00CB49F2">
        <w:t xml:space="preserve"> wird. </w:t>
      </w:r>
    </w:p>
    <w:p w14:paraId="4813712D" w14:textId="30DDF439" w:rsidR="000C2E14" w:rsidRDefault="005C5727" w:rsidP="007B00C5">
      <w:r>
        <w:t>Zum finalen Senden eines Messwertes des Werkzeugs an den Computer muss meist eine Taste gedrückt werden. Bei der Durchführung von hochpräzisen Messung</w:t>
      </w:r>
      <w:r w:rsidR="00B41039">
        <w:t>en</w:t>
      </w:r>
      <w:r>
        <w:t xml:space="preserve">, die oft auf einen </w:t>
      </w:r>
      <w:ins w:id="6" w:author="Lippach Freddy" w:date="2023-02-26T10:40:00Z">
        <w:r w:rsidR="002B1854">
          <w:t>hundertstel</w:t>
        </w:r>
        <w:r w:rsidR="00164C5E">
          <w:t xml:space="preserve"> </w:t>
        </w:r>
      </w:ins>
      <w:del w:id="7" w:author="Lippach Freddy" w:date="2023-02-26T10:41:00Z">
        <w:r w:rsidDel="00164C5E">
          <w:delText>Zehntle</w:delText>
        </w:r>
      </w:del>
      <w:r>
        <w:t xml:space="preserve"> Millimeter genau </w:t>
      </w:r>
      <w:ins w:id="8" w:author="Lippach Freddy" w:date="2023-02-26T10:41:00Z">
        <w:r w:rsidR="00164C5E">
          <w:t>sein müssen</w:t>
        </w:r>
      </w:ins>
      <w:del w:id="9" w:author="Lippach Freddy" w:date="2023-02-26T10:41:00Z">
        <w:r w:rsidDel="00164C5E">
          <w:delText>sind</w:delText>
        </w:r>
      </w:del>
      <w:r>
        <w:t>, kann dieses Betätigen einer Taste</w:t>
      </w:r>
      <w:r w:rsidR="00B41039">
        <w:t xml:space="preserve"> auf dem Werkzeug</w:t>
      </w:r>
      <w:r>
        <w:t xml:space="preserve"> aber bereits die Messung verfälschen. </w:t>
      </w:r>
      <w:r w:rsidR="00B7424C">
        <w:t xml:space="preserve">Auch bei der Durchführung von möglichst zeitgleichen Messungen auf mehreren Geräten stellt das Betätigen einer Taste zur Finalisierung der Messung </w:t>
      </w:r>
      <w:ins w:id="10" w:author="Lippach Freddy" w:date="2023-02-26T10:41:00Z">
        <w:r w:rsidR="00BB6792">
          <w:t>den</w:t>
        </w:r>
        <w:r w:rsidR="00342581">
          <w:t xml:space="preserve"> </w:t>
        </w:r>
      </w:ins>
      <w:ins w:id="11" w:author="Lippach Freddy" w:date="2023-02-26T10:42:00Z">
        <w:r w:rsidR="00342581">
          <w:t>Nutzer</w:t>
        </w:r>
      </w:ins>
      <w:del w:id="12" w:author="Lippach Freddy" w:date="2023-02-26T10:42:00Z">
        <w:r w:rsidR="00B7424C" w:rsidDel="00342581">
          <w:delText>Arbeiter</w:delText>
        </w:r>
      </w:del>
      <w:r w:rsidR="00B7424C">
        <w:t xml:space="preserve"> vor Probleme. Daher werden in der Industrie Fußschalter eingesetzt, die meist drahtgebund</w:t>
      </w:r>
      <w:r w:rsidR="00B41039">
        <w:t>en</w:t>
      </w:r>
      <w:r w:rsidR="00B7424C">
        <w:t xml:space="preserve">, digitales Werkzeug ansteuern können. Durch die drahtgebundene Natur dieser Geräte </w:t>
      </w:r>
      <w:ins w:id="13" w:author="Lippach Freddy" w:date="2023-02-26T10:43:00Z">
        <w:r w:rsidR="001C0591">
          <w:t xml:space="preserve">wird deren </w:t>
        </w:r>
        <w:r w:rsidR="00907B5C">
          <w:t>Einsatzbereich reduziert</w:t>
        </w:r>
      </w:ins>
      <w:ins w:id="14" w:author="Lippach Freddy" w:date="2023-02-26T10:45:00Z">
        <w:r w:rsidR="00786027">
          <w:t>.</w:t>
        </w:r>
      </w:ins>
      <w:ins w:id="15" w:author="Lippach Freddy" w:date="2023-02-26T10:43:00Z">
        <w:r w:rsidR="00907B5C">
          <w:t xml:space="preserve"> </w:t>
        </w:r>
      </w:ins>
      <w:del w:id="16" w:author="Lippach Freddy" w:date="2023-02-26T10:43:00Z">
        <w:r w:rsidR="00B7424C" w:rsidDel="00907B5C">
          <w:delText>entstehen aber wiederum neue Probleme.</w:delText>
        </w:r>
      </w:del>
      <w:r w:rsidR="00B7424C">
        <w:t xml:space="preserve"> So ist es nicht gegeben, dass in Fertigungshallen und </w:t>
      </w:r>
      <w:r w:rsidR="005F7053">
        <w:t>Werkstätten,</w:t>
      </w:r>
      <w:r w:rsidR="00B7424C">
        <w:t xml:space="preserve"> </w:t>
      </w:r>
      <w:r w:rsidR="005F7053">
        <w:t>in denen</w:t>
      </w:r>
      <w:r w:rsidR="00B7424C">
        <w:t xml:space="preserve"> die Fußschalter eingesetzt werden, sich ein Computer in nächster Nähe befindet.</w:t>
      </w:r>
    </w:p>
    <w:p w14:paraId="5F074D4A" w14:textId="20D0CA76" w:rsidR="00B7424C" w:rsidRDefault="00B7424C" w:rsidP="007B00C5">
      <w:r>
        <w:t xml:space="preserve">Die Hoffmann Group </w:t>
      </w:r>
      <w:del w:id="17" w:author="Lippach Freddy" w:date="2023-02-26T10:53:00Z">
        <w:r w:rsidDel="000B75E0">
          <w:delText>setzt</w:delText>
        </w:r>
      </w:del>
      <w:ins w:id="18" w:author="Lippach Freddy" w:date="2023-02-26T10:53:00Z">
        <w:r w:rsidR="000B75E0">
          <w:t>nutzt</w:t>
        </w:r>
      </w:ins>
      <w:r>
        <w:t xml:space="preserve"> bei de</w:t>
      </w:r>
      <w:ins w:id="19" w:author="Lippach Freddy" w:date="2023-02-26T10:54:00Z">
        <w:r w:rsidR="00847168">
          <w:t>n</w:t>
        </w:r>
      </w:ins>
      <w:del w:id="20" w:author="Lippach Freddy" w:date="2023-02-26T10:54:00Z">
        <w:r w:rsidDel="00847168">
          <w:delText>m</w:delText>
        </w:r>
      </w:del>
      <w:r>
        <w:t xml:space="preserve"> digitalen Werkzeug</w:t>
      </w:r>
      <w:ins w:id="21" w:author="Lippach Freddy" w:date="2023-02-26T10:54:00Z">
        <w:r w:rsidR="00847168">
          <w:t>en</w:t>
        </w:r>
      </w:ins>
      <w:r>
        <w:t xml:space="preserve"> ihrer Hausmarken daher</w:t>
      </w:r>
      <w:r w:rsidR="00B41039">
        <w:t xml:space="preserve"> sowohl bei Verbindungen von Werkzeugen untereinander als auch zu Computern</w:t>
      </w:r>
      <w:r>
        <w:t xml:space="preserve"> </w:t>
      </w:r>
      <w:r w:rsidR="003B20A8">
        <w:t>auf drahtlose Verbindungen</w:t>
      </w:r>
      <w:r w:rsidR="00B41039">
        <w:t xml:space="preserve"> </w:t>
      </w:r>
      <w:del w:id="22" w:author="Lippach Freddy" w:date="2023-02-26T10:54:00Z">
        <w:r w:rsidR="003B20A8" w:rsidDel="00847168">
          <w:delText>über</w:delText>
        </w:r>
      </w:del>
      <w:r w:rsidR="003B20A8">
        <w:t xml:space="preserve"> Bluetooth Low Energy (BLE). Um die Komptabilität der Geräte zueinander zu garantieren, wird zusätzlich über BLE das firmeneigene </w:t>
      </w:r>
      <w:r w:rsidR="005F7053">
        <w:t>HCT-Protokoll</w:t>
      </w:r>
      <w:r w:rsidR="003B20A8">
        <w:t xml:space="preserve"> gesprochen, welches es ermöglicht</w:t>
      </w:r>
      <w:del w:id="23" w:author="Lippach Freddy" w:date="2023-02-26T10:45:00Z">
        <w:r w:rsidR="003B20A8" w:rsidDel="00786027">
          <w:delText>e</w:delText>
        </w:r>
      </w:del>
      <w:ins w:id="24" w:author="Lippach Freddy" w:date="2023-02-26T10:45:00Z">
        <w:r w:rsidR="00786027">
          <w:t>,</w:t>
        </w:r>
      </w:ins>
      <w:r w:rsidR="003B20A8">
        <w:t xml:space="preserve"> ein ganzes Ökosystem aus Apps und Geräten zu entwickel</w:t>
      </w:r>
      <w:r w:rsidR="00697093">
        <w:t xml:space="preserve">n. </w:t>
      </w:r>
      <w:r w:rsidR="0015050F">
        <w:t>Ein Kernstück dieser Umgebung ist die HCT-</w:t>
      </w:r>
      <w:r w:rsidR="00B41039">
        <w:t>Windows-A</w:t>
      </w:r>
      <w:r w:rsidR="0015050F">
        <w:t xml:space="preserve">pp mit der </w:t>
      </w:r>
      <w:ins w:id="25" w:author="Lippach Freddy" w:date="2023-02-26T10:46:00Z">
        <w:r w:rsidR="003D25F1">
          <w:t>die HCT-</w:t>
        </w:r>
      </w:ins>
      <w:del w:id="26" w:author="Lippach Freddy" w:date="2023-02-26T10:46:00Z">
        <w:r w:rsidR="0015050F" w:rsidDel="003D25F1">
          <w:delText xml:space="preserve">unter anderem </w:delText>
        </w:r>
      </w:del>
      <w:r w:rsidR="0015050F">
        <w:t xml:space="preserve">Geräte </w:t>
      </w:r>
      <w:r w:rsidR="00736FE7">
        <w:t>gemäß einem Arbeitsplan</w:t>
      </w:r>
      <w:r w:rsidR="0015050F">
        <w:t xml:space="preserve"> gesteuert werden können und Messergebnisse über eine</w:t>
      </w:r>
      <w:del w:id="27" w:author="Lippach Freddy" w:date="2023-02-26T10:46:00Z">
        <w:r w:rsidR="0015050F" w:rsidDel="008B4D6D">
          <w:delText>m</w:delText>
        </w:r>
      </w:del>
      <w:ins w:id="28" w:author="Lippach Freddy" w:date="2023-02-26T10:46:00Z">
        <w:r w:rsidR="008B4D6D">
          <w:t>n</w:t>
        </w:r>
      </w:ins>
      <w:r w:rsidR="0015050F">
        <w:t xml:space="preserve"> virtuellen C</w:t>
      </w:r>
      <w:r w:rsidR="00006E5B">
        <w:t>OM-P</w:t>
      </w:r>
      <w:r w:rsidR="0015050F">
        <w:t xml:space="preserve">ort </w:t>
      </w:r>
      <w:ins w:id="29" w:author="Lippach Freddy" w:date="2023-02-26T10:47:00Z">
        <w:r w:rsidR="00526C30">
          <w:t>an</w:t>
        </w:r>
      </w:ins>
      <w:del w:id="30" w:author="Lippach Freddy" w:date="2023-02-26T10:47:00Z">
        <w:r w:rsidR="0015050F" w:rsidDel="00526C30">
          <w:delText>weiterer</w:delText>
        </w:r>
      </w:del>
      <w:r w:rsidR="0015050F">
        <w:t xml:space="preserve"> Software zur Qualitätssicherung </w:t>
      </w:r>
      <w:ins w:id="31" w:author="Lippach Freddy" w:date="2023-02-26T10:47:00Z">
        <w:r w:rsidR="00526C30">
          <w:t xml:space="preserve">gesendet </w:t>
        </w:r>
      </w:ins>
      <w:del w:id="32" w:author="Lippach Freddy" w:date="2023-02-26T10:47:00Z">
        <w:r w:rsidR="0015050F" w:rsidDel="00526C30">
          <w:delText xml:space="preserve">zur Verfügung gestellt </w:delText>
        </w:r>
      </w:del>
      <w:r w:rsidR="0015050F">
        <w:t>werden können.</w:t>
      </w:r>
    </w:p>
    <w:p w14:paraId="033EDC42" w14:textId="23AEA2D3" w:rsidR="0015050F" w:rsidRDefault="0015050F" w:rsidP="007B00C5">
      <w:r>
        <w:t xml:space="preserve">Die vorliegende Arbeit beschäftigt sich mit der </w:t>
      </w:r>
      <w:ins w:id="33" w:author="Lippach Freddy" w:date="2023-02-26T10:47:00Z">
        <w:r w:rsidR="0099432C">
          <w:t>Integration</w:t>
        </w:r>
      </w:ins>
      <w:del w:id="34" w:author="Lippach Freddy" w:date="2023-02-26T10:48:00Z">
        <w:r w:rsidDel="0099432C">
          <w:delText>Integrierung des</w:delText>
        </w:r>
      </w:del>
      <w:ins w:id="35" w:author="Lippach Freddy" w:date="2023-02-26T10:48:00Z">
        <w:r w:rsidR="0099432C">
          <w:t xml:space="preserve"> eines</w:t>
        </w:r>
      </w:ins>
      <w:r>
        <w:t xml:space="preserve"> bisher drahtgebunden Fußschalters </w:t>
      </w:r>
      <w:del w:id="36" w:author="Lippach Freddy" w:date="2023-02-26T10:48:00Z">
        <w:r w:rsidDel="0099432C">
          <w:delText xml:space="preserve">der Firma Brecht </w:delText>
        </w:r>
      </w:del>
      <w:r>
        <w:t>in das drahtlose HCT-Ökosystem, sowie der Erweiterung seiner Funktionalität. So soll der Fußschalter mehrere Anwendungsfälle abdecken. Der Fußschalter soll als BLE-Peripheral-Device mit der HCT-</w:t>
      </w:r>
      <w:r w:rsidR="00B41039">
        <w:t>Windows-A</w:t>
      </w:r>
      <w:r>
        <w:t>pp verbunden werden um Messvorgänge bei Messwerkzeug wie Messuhren und Messschiebern</w:t>
      </w:r>
      <w:r w:rsidR="001A3072">
        <w:t xml:space="preserve"> auszulösen. Dabei muss </w:t>
      </w:r>
      <w:r w:rsidR="001A3072">
        <w:lastRenderedPageBreak/>
        <w:t xml:space="preserve">sowohl die HCT-Schnittstelle </w:t>
      </w:r>
      <w:r w:rsidR="00006E5B">
        <w:t>konzipiert</w:t>
      </w:r>
      <w:r w:rsidR="001A3072">
        <w:t xml:space="preserve"> werden als auch eine Anwendung auf dem Nordic Bluetooth Chip implementiert werden. Außerdem soll der Fußschalter sich eingeständig als BLE-Central-Device mit Messwerkzeug verbinden können und die Messergebnisse über einen virtuellen COM-Port weiterer Qualitätssicherungssoftware zur Verfügung stellen. Dabei muss </w:t>
      </w:r>
      <w:r w:rsidR="005F7053">
        <w:t>konfigurierbar</w:t>
      </w:r>
      <w:r w:rsidR="001A3072">
        <w:t xml:space="preserve"> sein</w:t>
      </w:r>
      <w:ins w:id="37" w:author="Lippach Freddy" w:date="2023-02-26T10:49:00Z">
        <w:r w:rsidR="007E37BA">
          <w:t>,</w:t>
        </w:r>
      </w:ins>
      <w:r w:rsidR="001A3072">
        <w:t xml:space="preserve"> mit welchen Geräten sich der Fußschalter verbinden soll, was über eine Konfigurationsdatei erfolgen soll. In beiden Fällen soll der Fußschalter zusätzlich einen HID-Service zur Verfügung stellen</w:t>
      </w:r>
      <w:r w:rsidR="00F21424">
        <w:t>,</w:t>
      </w:r>
      <w:r w:rsidR="001A3072">
        <w:t xml:space="preserve"> </w:t>
      </w:r>
      <w:r w:rsidR="00006E5B">
        <w:t xml:space="preserve">über den ebenfalls eine weitere Verarbeitung </w:t>
      </w:r>
      <w:r w:rsidR="005F7053">
        <w:t>des Messergebnisses</w:t>
      </w:r>
      <w:r w:rsidR="00006E5B">
        <w:t xml:space="preserve"> ermöglicht wird.</w:t>
      </w:r>
    </w:p>
    <w:p w14:paraId="714D0C39" w14:textId="1C98084B" w:rsidR="00F21424" w:rsidRDefault="00F21424" w:rsidP="007B00C5"/>
    <w:p w14:paraId="0F82DF9E" w14:textId="77777777" w:rsidR="00B13D53" w:rsidRDefault="00B13D53" w:rsidP="007B00C5"/>
    <w:p w14:paraId="7D022429" w14:textId="0261B08F" w:rsidR="00006E5B" w:rsidRPr="00006E5B" w:rsidRDefault="00006E5B" w:rsidP="007B00C5">
      <w:pPr>
        <w:rPr>
          <w:b/>
          <w:bCs/>
        </w:rPr>
      </w:pPr>
      <w:r w:rsidRPr="00006E5B">
        <w:rPr>
          <w:b/>
          <w:bCs/>
        </w:rPr>
        <w:t>2. Forschungsstand</w:t>
      </w:r>
    </w:p>
    <w:p w14:paraId="63C278DF" w14:textId="45DB4F26" w:rsidR="00006E5B" w:rsidRDefault="00006E5B" w:rsidP="007B00C5">
      <w:r>
        <w:t xml:space="preserve">Die </w:t>
      </w:r>
      <w:r w:rsidR="005F7053">
        <w:t>Anwendung,</w:t>
      </w:r>
      <w:r>
        <w:t xml:space="preserve"> die die genannten </w:t>
      </w:r>
      <w:r w:rsidR="005F7053">
        <w:t>BLE-Funktionalitäten</w:t>
      </w:r>
      <w:r>
        <w:t xml:space="preserve"> ermöglichen soll, muss nicht von Grund auf neu geschrieben werden</w:t>
      </w:r>
      <w:r w:rsidR="00EF12B5">
        <w:t>. Es gibt mehrere bestehende Softwareteile, die als Grundlage für die Anwendung des HCT-Fußschalters dienen werde</w:t>
      </w:r>
      <w:r w:rsidR="00736FE7">
        <w:t>n</w:t>
      </w:r>
      <w:r w:rsidR="00EF12B5">
        <w:t>.</w:t>
      </w:r>
    </w:p>
    <w:p w14:paraId="240C4922" w14:textId="1D45BD4C" w:rsidR="00EF12B5" w:rsidRDefault="00736FE7" w:rsidP="007B00C5">
      <w:r>
        <w:t>So hat d</w:t>
      </w:r>
      <w:r w:rsidR="00EF12B5">
        <w:t xml:space="preserve">ie Hoffmann Group ihre eigene Anwendungsschicht auf dem Nordic Bluetooth Stack entwickelt. Diese Abstrahiert bereits vollständig das Einbetten des HCT-Protokolls in das BLE-Protokoll, sowie die </w:t>
      </w:r>
      <w:r>
        <w:t>g</w:t>
      </w:r>
      <w:r w:rsidR="00EF12B5">
        <w:t>rundlegenden BLE-Funktionalitäten wie d</w:t>
      </w:r>
      <w:r>
        <w:t>ie</w:t>
      </w:r>
      <w:r w:rsidR="00EF12B5">
        <w:t xml:space="preserve"> Verarbeitung spezifischer </w:t>
      </w:r>
      <w:r w:rsidR="000123FD">
        <w:t>BLE-E</w:t>
      </w:r>
      <w:r>
        <w:t>vents</w:t>
      </w:r>
      <w:r w:rsidR="00EF12B5">
        <w:t xml:space="preserve"> und dem Verbindungsaufbau </w:t>
      </w:r>
      <w:r w:rsidR="00F21424">
        <w:t>inklusive des Findens</w:t>
      </w:r>
      <w:r w:rsidR="00EF12B5">
        <w:t xml:space="preserve"> von anderen HCT-Geräten. Darauf </w:t>
      </w:r>
      <w:r w:rsidR="000123FD">
        <w:t>aufbauend</w:t>
      </w:r>
      <w:r w:rsidR="00EF12B5">
        <w:t xml:space="preserve"> gibt es umfassende Software und Mechanismen, die die Integrierung von neuen Geräten</w:t>
      </w:r>
      <w:r>
        <w:t xml:space="preserve"> wie dem Fußschalter</w:t>
      </w:r>
      <w:r w:rsidR="00EF12B5">
        <w:t xml:space="preserve"> in das HCT-Protokoll </w:t>
      </w:r>
      <w:r w:rsidR="00F21424">
        <w:t>v</w:t>
      </w:r>
      <w:r w:rsidR="00EF12B5">
        <w:t>ereinfachen.</w:t>
      </w:r>
    </w:p>
    <w:p w14:paraId="78BF141F" w14:textId="7B8689E9" w:rsidR="00006E5B" w:rsidRDefault="00736FE7" w:rsidP="007B00C5">
      <w:r>
        <w:t>Zudem wurde i</w:t>
      </w:r>
      <w:r w:rsidR="00006E5B">
        <w:t xml:space="preserve">n meiner vorrangegangenen Tätigkeit als Praktikant bei der Firma Hoffmann bereits ein Prototyp eines USB-Dongles entwickelt, der </w:t>
      </w:r>
      <w:r w:rsidR="00EF12B5">
        <w:t xml:space="preserve">die BLE-Central Funktionalitäten des Fußschalters weitgehend erfüllt. So </w:t>
      </w:r>
      <w:r w:rsidR="000123FD">
        <w:t xml:space="preserve">sind die Geräte, mit denen sich der USB-Dongle verbindet über eine CSV-Dateien konfigurierbar. Um benutzerfreundlichen Zugang zu dieser Datei zu gewähren, zeigt sich der USB-Dongle im Computer als Massenspeichermedium. Außerdem öffnet der USB-Dongle einen virtuellen COM-Port und stellt dort die Messergebnisse im DMX16 </w:t>
      </w:r>
      <w:r w:rsidR="00F21424">
        <w:t>beziehungsweise</w:t>
      </w:r>
      <w:r w:rsidR="000123FD">
        <w:t xml:space="preserve"> MUX50-Protokoll zur Verfügung.</w:t>
      </w:r>
      <w:r>
        <w:t xml:space="preserve"> Jedoch </w:t>
      </w:r>
      <w:r w:rsidR="00F21424">
        <w:t>handelt es sich bei dem</w:t>
      </w:r>
      <w:r w:rsidR="000123FD">
        <w:t xml:space="preserve"> </w:t>
      </w:r>
      <w:r w:rsidR="005F7053">
        <w:t>Werkzeug,</w:t>
      </w:r>
      <w:r w:rsidR="000123FD">
        <w:t xml:space="preserve"> mit dem sich der USB-Dongle verbinden kann</w:t>
      </w:r>
      <w:r>
        <w:t>, ausschließlich</w:t>
      </w:r>
      <w:r w:rsidR="00F21424">
        <w:t xml:space="preserve"> um</w:t>
      </w:r>
      <w:r>
        <w:t xml:space="preserve"> Drehmomentschlüssel der Hoffmann Hausmarken Holex und Garant, während der Fußschalter vorrangig mit Messuhren und Messschiebern verbunden werden soll.</w:t>
      </w:r>
    </w:p>
    <w:p w14:paraId="1E31F524" w14:textId="1EFC8A2F" w:rsidR="00736FE7" w:rsidRDefault="00736FE7" w:rsidP="007B00C5"/>
    <w:p w14:paraId="594DE6B1" w14:textId="77777777" w:rsidR="00B13D53" w:rsidRDefault="00B13D53" w:rsidP="007B00C5"/>
    <w:p w14:paraId="05110F39" w14:textId="21162035" w:rsidR="00736FE7" w:rsidRPr="00736FE7" w:rsidRDefault="00736FE7" w:rsidP="007B00C5">
      <w:pPr>
        <w:rPr>
          <w:b/>
          <w:bCs/>
        </w:rPr>
      </w:pPr>
      <w:r w:rsidRPr="00736FE7">
        <w:rPr>
          <w:b/>
          <w:bCs/>
        </w:rPr>
        <w:t>3. Zentrale Fragestellung</w:t>
      </w:r>
    </w:p>
    <w:p w14:paraId="68DE50B7" w14:textId="1649EBF0" w:rsidR="00736FE7" w:rsidRDefault="00736FE7" w:rsidP="007B00C5">
      <w:pPr>
        <w:rPr>
          <w:rStyle w:val="markedcontent"/>
        </w:rPr>
      </w:pPr>
      <w:r>
        <w:rPr>
          <w:rStyle w:val="markedcontent"/>
        </w:rPr>
        <w:t xml:space="preserve">Aus der Problemstellung leitet sich folgende Forschungsfrage ab: </w:t>
      </w:r>
      <w:r w:rsidR="001133C5" w:rsidRPr="00C05676">
        <w:rPr>
          <w:rStyle w:val="markedcontent"/>
          <w:i/>
          <w:iCs/>
        </w:rPr>
        <w:t xml:space="preserve">Wie </w:t>
      </w:r>
      <w:r w:rsidR="00974DCD">
        <w:rPr>
          <w:rStyle w:val="markedcontent"/>
          <w:i/>
          <w:iCs/>
        </w:rPr>
        <w:t>müssen für einen drahtlosen HCT-Fußschalter bestehende Softwarekomponenten zusammengeführt und erweitert werden</w:t>
      </w:r>
      <w:r w:rsidR="001133C5" w:rsidRPr="00C05676">
        <w:rPr>
          <w:rStyle w:val="markedcontent"/>
          <w:i/>
          <w:iCs/>
        </w:rPr>
        <w:t xml:space="preserve">? </w:t>
      </w:r>
    </w:p>
    <w:p w14:paraId="33821251" w14:textId="70A6D4E7" w:rsidR="00C05676" w:rsidRDefault="00C05676" w:rsidP="007B00C5"/>
    <w:p w14:paraId="6B9D69C6" w14:textId="77777777" w:rsidR="00F21424" w:rsidRDefault="00F21424" w:rsidP="007B00C5"/>
    <w:p w14:paraId="2073D28E" w14:textId="20057FA0" w:rsidR="00C05676" w:rsidRDefault="00C05676" w:rsidP="007B00C5">
      <w:pPr>
        <w:rPr>
          <w:b/>
          <w:bCs/>
        </w:rPr>
      </w:pPr>
      <w:r w:rsidRPr="00C05676">
        <w:rPr>
          <w:b/>
          <w:bCs/>
        </w:rPr>
        <w:t>4. Vorgehensweise</w:t>
      </w:r>
    </w:p>
    <w:p w14:paraId="0E22BABE" w14:textId="571F1646" w:rsidR="00F21424" w:rsidRDefault="00C05676" w:rsidP="007B00C5">
      <w:pPr>
        <w:rPr>
          <w:rStyle w:val="markedcontent"/>
        </w:rPr>
      </w:pPr>
      <w:r>
        <w:rPr>
          <w:rStyle w:val="markedcontent"/>
        </w:rPr>
        <w:t>Im Folgenden soll die Gliederung kurz dargestellt werden, die den Aufbau der Bachelorarbeit</w:t>
      </w:r>
      <w:r>
        <w:br/>
      </w:r>
      <w:r>
        <w:rPr>
          <w:rStyle w:val="markedcontent"/>
        </w:rPr>
        <w:t>verdeutlichen soll.</w:t>
      </w:r>
    </w:p>
    <w:p w14:paraId="5EA6653A" w14:textId="58F3D1DE" w:rsidR="00F21424" w:rsidRDefault="00F21424" w:rsidP="007B00C5">
      <w:pPr>
        <w:rPr>
          <w:rStyle w:val="markedcontent"/>
        </w:rPr>
      </w:pPr>
    </w:p>
    <w:p w14:paraId="1CC712AF" w14:textId="77777777" w:rsidR="00B13D53" w:rsidRDefault="00B13D53" w:rsidP="007B00C5">
      <w:pPr>
        <w:rPr>
          <w:rStyle w:val="markedcontent"/>
        </w:rPr>
      </w:pPr>
    </w:p>
    <w:p w14:paraId="5C7E1D2F" w14:textId="4E2C6527" w:rsidR="00C05676" w:rsidRDefault="00C05676" w:rsidP="007B00C5">
      <w:pPr>
        <w:rPr>
          <w:rStyle w:val="markedcontent"/>
          <w:b/>
          <w:bCs/>
        </w:rPr>
      </w:pPr>
      <w:r w:rsidRPr="00C05676">
        <w:rPr>
          <w:rStyle w:val="markedcontent"/>
          <w:b/>
          <w:bCs/>
        </w:rPr>
        <w:t>Gliederung</w:t>
      </w:r>
    </w:p>
    <w:p w14:paraId="18316FF9" w14:textId="2CED0BFD" w:rsidR="00C05676" w:rsidRDefault="00C05676" w:rsidP="00C05676">
      <w:pPr>
        <w:pStyle w:val="Listenabsatz"/>
        <w:numPr>
          <w:ilvl w:val="0"/>
          <w:numId w:val="1"/>
        </w:numPr>
      </w:pPr>
      <w:r>
        <w:t>Einleitung</w:t>
      </w:r>
    </w:p>
    <w:p w14:paraId="1CF1AC6C" w14:textId="5A5D62A3" w:rsidR="00974DCD" w:rsidRDefault="00974DCD" w:rsidP="00C05676">
      <w:pPr>
        <w:pStyle w:val="Listenabsatz"/>
        <w:numPr>
          <w:ilvl w:val="0"/>
          <w:numId w:val="1"/>
        </w:numPr>
      </w:pPr>
      <w:r>
        <w:t>Hardware</w:t>
      </w:r>
    </w:p>
    <w:p w14:paraId="0EAB343D" w14:textId="36A872AC" w:rsidR="00C05676" w:rsidRDefault="00C05676" w:rsidP="00C05676">
      <w:pPr>
        <w:pStyle w:val="Listenabsatz"/>
        <w:numPr>
          <w:ilvl w:val="0"/>
          <w:numId w:val="1"/>
        </w:numPr>
      </w:pPr>
      <w:r>
        <w:t>Architektur</w:t>
      </w:r>
    </w:p>
    <w:p w14:paraId="7743EFF2" w14:textId="04C80F82" w:rsidR="00C05676" w:rsidRDefault="00C05676" w:rsidP="00C05676">
      <w:pPr>
        <w:pStyle w:val="Listenabsatz"/>
        <w:numPr>
          <w:ilvl w:val="1"/>
          <w:numId w:val="1"/>
        </w:numPr>
      </w:pPr>
      <w:r>
        <w:t>Architektur bestehender Code</w:t>
      </w:r>
    </w:p>
    <w:p w14:paraId="0B775491" w14:textId="1C7757B9" w:rsidR="00C05676" w:rsidRDefault="00974DCD" w:rsidP="00C05676">
      <w:pPr>
        <w:pStyle w:val="Listenabsatz"/>
        <w:numPr>
          <w:ilvl w:val="1"/>
          <w:numId w:val="1"/>
        </w:numPr>
      </w:pPr>
      <w:r>
        <w:t>Architektur Fußschalter spezifischer Funktionalität</w:t>
      </w:r>
    </w:p>
    <w:p w14:paraId="7B575248" w14:textId="77626669" w:rsidR="00974DCD" w:rsidRDefault="00974DCD" w:rsidP="00974DCD">
      <w:pPr>
        <w:pStyle w:val="Listenabsatz"/>
        <w:numPr>
          <w:ilvl w:val="0"/>
          <w:numId w:val="1"/>
        </w:numPr>
      </w:pPr>
      <w:r>
        <w:t>Anpassung USB-Dongle</w:t>
      </w:r>
    </w:p>
    <w:p w14:paraId="7367274B" w14:textId="5FE8A94E" w:rsidR="00974DCD" w:rsidRDefault="00974DCD" w:rsidP="00974DCD">
      <w:pPr>
        <w:pStyle w:val="Listenabsatz"/>
        <w:numPr>
          <w:ilvl w:val="1"/>
          <w:numId w:val="1"/>
        </w:numPr>
      </w:pPr>
      <w:r>
        <w:t>Bestehende Funktionalität</w:t>
      </w:r>
    </w:p>
    <w:p w14:paraId="4D0CD045" w14:textId="490C916A" w:rsidR="003D24A3" w:rsidRDefault="00974DCD" w:rsidP="003D24A3">
      <w:pPr>
        <w:pStyle w:val="Listenabsatz"/>
        <w:numPr>
          <w:ilvl w:val="1"/>
          <w:numId w:val="1"/>
        </w:numPr>
      </w:pPr>
      <w:r>
        <w:t>Anpassungen für Fußschalter</w:t>
      </w:r>
    </w:p>
    <w:p w14:paraId="02337AE2" w14:textId="6C25E5BC" w:rsidR="003D24A3" w:rsidRDefault="003D24A3" w:rsidP="003D24A3">
      <w:pPr>
        <w:pStyle w:val="Listenabsatz"/>
        <w:numPr>
          <w:ilvl w:val="0"/>
          <w:numId w:val="1"/>
        </w:numPr>
      </w:pPr>
      <w:r>
        <w:t>Erweiterung um BLE-Peripheral-Funktionalität</w:t>
      </w:r>
    </w:p>
    <w:p w14:paraId="04EB3C89" w14:textId="753A2893" w:rsidR="003D24A3" w:rsidRDefault="003D24A3" w:rsidP="003D24A3">
      <w:pPr>
        <w:pStyle w:val="Listenabsatz"/>
        <w:numPr>
          <w:ilvl w:val="1"/>
          <w:numId w:val="1"/>
        </w:numPr>
      </w:pPr>
      <w:r>
        <w:t>Anforderungen durch HCT-Desktopapp</w:t>
      </w:r>
    </w:p>
    <w:p w14:paraId="533374A1" w14:textId="529C886D" w:rsidR="003D24A3" w:rsidRDefault="003D24A3" w:rsidP="003D24A3">
      <w:pPr>
        <w:pStyle w:val="Listenabsatz"/>
        <w:numPr>
          <w:ilvl w:val="1"/>
          <w:numId w:val="1"/>
        </w:numPr>
      </w:pPr>
      <w:r>
        <w:t>Funktionsweise BLE-Peripheral-Device</w:t>
      </w:r>
    </w:p>
    <w:p w14:paraId="0D82A697" w14:textId="28CC89D2" w:rsidR="00C05676" w:rsidRDefault="00C05676" w:rsidP="00C05676">
      <w:pPr>
        <w:pStyle w:val="Listenabsatz"/>
        <w:numPr>
          <w:ilvl w:val="0"/>
          <w:numId w:val="1"/>
        </w:numPr>
      </w:pPr>
      <w:r>
        <w:t>Fazit</w:t>
      </w:r>
    </w:p>
    <w:p w14:paraId="49CFF3FD" w14:textId="3234F90E" w:rsidR="00C05676" w:rsidRDefault="00C05676" w:rsidP="00C05676">
      <w:pPr>
        <w:pStyle w:val="Listenabsatz"/>
        <w:numPr>
          <w:ilvl w:val="0"/>
          <w:numId w:val="1"/>
        </w:numPr>
      </w:pPr>
      <w:r>
        <w:t>Literaturverzeichnis</w:t>
      </w:r>
    </w:p>
    <w:p w14:paraId="35434D07" w14:textId="30864E31" w:rsidR="00C05676" w:rsidRDefault="00C05676" w:rsidP="00C05676">
      <w:pPr>
        <w:pStyle w:val="Listenabsatz"/>
        <w:numPr>
          <w:ilvl w:val="0"/>
          <w:numId w:val="1"/>
        </w:numPr>
      </w:pPr>
      <w:r>
        <w:t>Anhang</w:t>
      </w:r>
    </w:p>
    <w:p w14:paraId="2B728BC3" w14:textId="77777777" w:rsidR="00F21424" w:rsidRDefault="00F21424" w:rsidP="00F21424">
      <w:pPr>
        <w:pStyle w:val="Listenabsatz"/>
        <w:ind w:left="360"/>
      </w:pPr>
    </w:p>
    <w:p w14:paraId="180AC7FC" w14:textId="77777777" w:rsidR="00F21424" w:rsidRDefault="00F21424" w:rsidP="00F21424">
      <w:pPr>
        <w:pStyle w:val="Listenabsatz"/>
        <w:ind w:left="360"/>
      </w:pPr>
    </w:p>
    <w:p w14:paraId="2F98CE82" w14:textId="2BDF4F8A" w:rsidR="003D24A3" w:rsidRPr="00B50E41" w:rsidRDefault="00B50E41" w:rsidP="003D24A3">
      <w:pPr>
        <w:rPr>
          <w:b/>
          <w:bCs/>
        </w:rPr>
      </w:pPr>
      <w:r w:rsidRPr="00B50E41">
        <w:rPr>
          <w:b/>
          <w:bCs/>
        </w:rPr>
        <w:t>5. Methodik</w:t>
      </w:r>
    </w:p>
    <w:p w14:paraId="6380E443" w14:textId="3949DAAE" w:rsidR="0023726F" w:rsidRDefault="00C06326" w:rsidP="003D24A3">
      <w:r>
        <w:t xml:space="preserve">Um die zentrale Fragestellung beantworten zu können, werden die genannten Anforderungen prototypisch </w:t>
      </w:r>
      <w:r w:rsidR="0023726F">
        <w:t>implementiert</w:t>
      </w:r>
      <w:r>
        <w:t xml:space="preserve"> und die getroffen Entscheidungen die sich bei Design, Architektur und Implementierung</w:t>
      </w:r>
      <w:r w:rsidR="0023726F">
        <w:t xml:space="preserve"> ergeben</w:t>
      </w:r>
      <w:r>
        <w:t xml:space="preserve"> qualitativ untersucht. Hierfür </w:t>
      </w:r>
      <w:r w:rsidR="00592F68">
        <w:t xml:space="preserve">ist die </w:t>
      </w:r>
      <w:r w:rsidR="00592F68" w:rsidRPr="00592F68">
        <w:rPr>
          <w:i/>
          <w:iCs/>
        </w:rPr>
        <w:t>Nutzwertanalyse</w:t>
      </w:r>
      <w:r w:rsidR="00592F68">
        <w:t xml:space="preserve"> </w:t>
      </w:r>
      <w:r>
        <w:t>die geeignetste empirische Methodik.</w:t>
      </w:r>
      <w:r w:rsidR="0023726F">
        <w:t xml:space="preserve"> </w:t>
      </w:r>
      <w:r w:rsidR="00F21424">
        <w:t>Die sich ergebenden Probleme werden analysiert und mögliche Lösungen gegeneinander unter verschiedensten Aspekte aufgewogen.</w:t>
      </w:r>
    </w:p>
    <w:p w14:paraId="57EABE07" w14:textId="39E67F75" w:rsidR="00C06326" w:rsidRPr="00C05676" w:rsidRDefault="00C06326" w:rsidP="003D24A3">
      <w:r>
        <w:t xml:space="preserve">Die Implementierung erfolgt dabei in Zusammenarbeit mit der Hoffmann Group und folgt dabei der </w:t>
      </w:r>
      <w:proofErr w:type="spellStart"/>
      <w:r>
        <w:t>Scrum</w:t>
      </w:r>
      <w:proofErr w:type="spellEnd"/>
      <w:r w:rsidR="0023726F">
        <w:t>-</w:t>
      </w:r>
      <w:r>
        <w:t xml:space="preserve">Vorgehensweise, die in der Softwareentwicklung weit verbreitet ist. Es wird in </w:t>
      </w:r>
      <w:r w:rsidR="0023726F">
        <w:t>zweiwöchigen</w:t>
      </w:r>
      <w:r>
        <w:t xml:space="preserve"> Sprints ein Prototyp entwickelt und </w:t>
      </w:r>
      <w:r w:rsidR="0023726F">
        <w:t>sukzessiv</w:t>
      </w:r>
      <w:r>
        <w:t xml:space="preserve"> um Funktionalität erweitert.</w:t>
      </w:r>
      <w:r w:rsidR="00F21424">
        <w:t xml:space="preserve"> </w:t>
      </w:r>
    </w:p>
    <w:sectPr w:rsidR="00C06326" w:rsidRPr="00C05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05E2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607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ppach Freddy">
    <w15:presenceInfo w15:providerId="AD" w15:userId="S::freddy.lippach@hoffmann-group.com::0ca19746-54ed-4b67-831a-b5c190329e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8B"/>
    <w:rsid w:val="00006E5B"/>
    <w:rsid w:val="000123FD"/>
    <w:rsid w:val="000B75E0"/>
    <w:rsid w:val="000C2E14"/>
    <w:rsid w:val="001133C5"/>
    <w:rsid w:val="001503FD"/>
    <w:rsid w:val="0015050F"/>
    <w:rsid w:val="00164C5E"/>
    <w:rsid w:val="001A3072"/>
    <w:rsid w:val="001C0591"/>
    <w:rsid w:val="001E43BE"/>
    <w:rsid w:val="0023726F"/>
    <w:rsid w:val="00241E37"/>
    <w:rsid w:val="002B1854"/>
    <w:rsid w:val="00342581"/>
    <w:rsid w:val="003B20A8"/>
    <w:rsid w:val="003D24A3"/>
    <w:rsid w:val="003D25F1"/>
    <w:rsid w:val="004E128F"/>
    <w:rsid w:val="005139DD"/>
    <w:rsid w:val="00526C30"/>
    <w:rsid w:val="00592F68"/>
    <w:rsid w:val="005C5727"/>
    <w:rsid w:val="005F7053"/>
    <w:rsid w:val="00697093"/>
    <w:rsid w:val="00736FE7"/>
    <w:rsid w:val="00786027"/>
    <w:rsid w:val="007B00C5"/>
    <w:rsid w:val="007E37BA"/>
    <w:rsid w:val="00847168"/>
    <w:rsid w:val="008B4D6D"/>
    <w:rsid w:val="00907B5C"/>
    <w:rsid w:val="00974DCD"/>
    <w:rsid w:val="0099432C"/>
    <w:rsid w:val="00B13D53"/>
    <w:rsid w:val="00B41039"/>
    <w:rsid w:val="00B50E41"/>
    <w:rsid w:val="00B7424C"/>
    <w:rsid w:val="00BB6792"/>
    <w:rsid w:val="00C05676"/>
    <w:rsid w:val="00C06326"/>
    <w:rsid w:val="00CB49F2"/>
    <w:rsid w:val="00D5445A"/>
    <w:rsid w:val="00D60E8B"/>
    <w:rsid w:val="00EF12B5"/>
    <w:rsid w:val="00F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2F65"/>
  <w15:chartTrackingRefBased/>
  <w15:docId w15:val="{01DF5A0F-619B-4A6C-8163-ADEAD24D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00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736FE7"/>
  </w:style>
  <w:style w:type="paragraph" w:styleId="Listenabsatz">
    <w:name w:val="List Paragraph"/>
    <w:basedOn w:val="Standard"/>
    <w:uiPriority w:val="34"/>
    <w:qFormat/>
    <w:rsid w:val="00C05676"/>
    <w:pPr>
      <w:ind w:left="720"/>
      <w:contextualSpacing/>
    </w:pPr>
  </w:style>
  <w:style w:type="paragraph" w:styleId="berarbeitung">
    <w:name w:val="Revision"/>
    <w:hidden/>
    <w:uiPriority w:val="99"/>
    <w:semiHidden/>
    <w:rsid w:val="00150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882</Words>
  <Characters>5561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wolfi b</dc:creator>
  <cp:keywords/>
  <dc:description/>
  <cp:lastModifiedBy>Lippach Freddy</cp:lastModifiedBy>
  <cp:revision>21</cp:revision>
  <dcterms:created xsi:type="dcterms:W3CDTF">2023-02-26T09:38:00Z</dcterms:created>
  <dcterms:modified xsi:type="dcterms:W3CDTF">2023-02-26T09:54:00Z</dcterms:modified>
</cp:coreProperties>
</file>